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50599" w14:textId="6D9B495C" w:rsidR="00E51B7A" w:rsidRDefault="000719E2">
      <w:pPr>
        <w:rPr>
          <w:b/>
          <w:u w:val="single"/>
        </w:rPr>
      </w:pPr>
      <w:r w:rsidRPr="000719E2">
        <w:rPr>
          <w:b/>
          <w:u w:val="single"/>
        </w:rPr>
        <w:t>Meeting with Dr Yang Tao from A* Star I2R at 1150 HRS to 1300 HRS</w:t>
      </w:r>
      <w:r>
        <w:rPr>
          <w:b/>
          <w:u w:val="single"/>
        </w:rPr>
        <w:t xml:space="preserve"> on 9 Feb 2019</w:t>
      </w:r>
    </w:p>
    <w:p w14:paraId="13609B4A" w14:textId="61B2713F" w:rsidR="00175DAC" w:rsidRPr="000F5EEC" w:rsidRDefault="00175DAC">
      <w:pPr>
        <w:rPr>
          <w:b/>
        </w:rPr>
      </w:pPr>
      <w:r w:rsidRPr="000F5EEC">
        <w:rPr>
          <w:b/>
        </w:rPr>
        <w:t>Data Explanation:</w:t>
      </w:r>
    </w:p>
    <w:p w14:paraId="15AF5914" w14:textId="4B01277F" w:rsidR="00175DAC" w:rsidRDefault="00CE1C55">
      <w:r w:rsidRPr="007A275A">
        <w:rPr>
          <w:b/>
        </w:rPr>
        <w:t>122</w:t>
      </w:r>
      <w:r>
        <w:t>: Starting of right motor imagery (subject is instructed to ima</w:t>
      </w:r>
      <w:r w:rsidR="00366710">
        <w:t>gine a right/hand limb movement)</w:t>
      </w:r>
    </w:p>
    <w:p w14:paraId="06551812" w14:textId="53E30531" w:rsidR="00366710" w:rsidRDefault="00366710">
      <w:r w:rsidRPr="007A275A">
        <w:rPr>
          <w:b/>
        </w:rPr>
        <w:t>125</w:t>
      </w:r>
      <w:r>
        <w:t>: Starting of Idle state (subject is instructed to clear her mind, remain in idling)</w:t>
      </w:r>
      <w:r w:rsidR="000F5EEC">
        <w:t>.</w:t>
      </w:r>
    </w:p>
    <w:p w14:paraId="7BC89F21" w14:textId="44783DAE" w:rsidR="00366710" w:rsidRDefault="00366710">
      <w:r w:rsidRPr="007A275A">
        <w:rPr>
          <w:b/>
        </w:rPr>
        <w:t>199</w:t>
      </w:r>
      <w:r>
        <w:t>: End of motor imagery</w:t>
      </w:r>
      <w:r w:rsidR="000F5EEC">
        <w:t>.</w:t>
      </w:r>
    </w:p>
    <w:p w14:paraId="352F7F3C" w14:textId="77777777" w:rsidR="00C07A96" w:rsidRPr="00175DAC" w:rsidRDefault="00C07A96"/>
    <w:p w14:paraId="74848E9A" w14:textId="72BE1D16" w:rsidR="000719E2" w:rsidRDefault="00462384">
      <w:r>
        <w:rPr>
          <w:noProof/>
          <w:lang w:val="en-US" w:eastAsia="zh-CN"/>
        </w:rPr>
        <w:drawing>
          <wp:inline distT="0" distB="0" distL="0" distR="0" wp14:anchorId="10FF9528" wp14:editId="764A2847">
            <wp:extent cx="5731510" cy="616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_imagery_s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DCC4" w14:textId="2F0A1FA5" w:rsidR="007A275A" w:rsidRDefault="007A275A" w:rsidP="00C90479">
      <w:pPr>
        <w:jc w:val="both"/>
      </w:pPr>
      <w:r>
        <w:t>Noted Observations:</w:t>
      </w:r>
    </w:p>
    <w:p w14:paraId="326CC3D3" w14:textId="05D400FC" w:rsidR="007A275A" w:rsidRDefault="007A275A" w:rsidP="00C90479">
      <w:pPr>
        <w:jc w:val="both"/>
      </w:pPr>
      <w:r>
        <w:t xml:space="preserve">ALS patient was told to imagine right limb movement. </w:t>
      </w:r>
      <w:ins w:id="0" w:author="tyang" w:date="2019-02-12T09:10:00Z">
        <w:r w:rsidR="00506CCC">
          <w:t xml:space="preserve"> In general, </w:t>
        </w:r>
      </w:ins>
      <w:del w:id="1" w:author="tyang" w:date="2019-02-12T09:10:00Z">
        <w:r w:rsidR="00C90479" w:rsidDel="00506CCC">
          <w:delText>M</w:delText>
        </w:r>
      </w:del>
      <w:ins w:id="2" w:author="tyang" w:date="2019-02-12T09:10:00Z">
        <w:r w:rsidR="00506CCC">
          <w:t>EEG m</w:t>
        </w:r>
      </w:ins>
      <w:r w:rsidR="00C90479">
        <w:t xml:space="preserve">odel was trained </w:t>
      </w:r>
      <w:ins w:id="3" w:author="tyang" w:date="2019-02-12T09:11:00Z">
        <w:r w:rsidR="00506CCC">
          <w:t xml:space="preserve">with </w:t>
        </w:r>
      </w:ins>
      <w:del w:id="4" w:author="tyang" w:date="2019-02-12T09:11:00Z">
        <w:r w:rsidR="00C90479" w:rsidDel="00506CCC">
          <w:delText xml:space="preserve">or </w:delText>
        </w:r>
      </w:del>
      <w:r w:rsidR="00C90479">
        <w:t xml:space="preserve">5 sets of data in a </w:t>
      </w:r>
      <w:r w:rsidR="00AB49A6">
        <w:t>day and</w:t>
      </w:r>
      <w:r w:rsidR="00C90479">
        <w:t xml:space="preserve"> tested on 5 sets of data in the same day. </w:t>
      </w:r>
      <w:r w:rsidR="00A85A3D">
        <w:t xml:space="preserve">Motor-imagery data differs for the patient from day-to-day and week-to-week. </w:t>
      </w:r>
    </w:p>
    <w:p w14:paraId="529DC460" w14:textId="05B3EFD3" w:rsidR="004118B6" w:rsidRDefault="004118B6" w:rsidP="00C90479">
      <w:pPr>
        <w:jc w:val="both"/>
        <w:rPr>
          <w:b/>
          <w:u w:val="single"/>
        </w:rPr>
      </w:pPr>
      <w:r w:rsidRPr="004118B6">
        <w:rPr>
          <w:b/>
          <w:u w:val="single"/>
        </w:rPr>
        <w:lastRenderedPageBreak/>
        <w:t>Why ALS patient was chosen?</w:t>
      </w:r>
    </w:p>
    <w:p w14:paraId="6304322A" w14:textId="44017AB0" w:rsidR="004118B6" w:rsidRPr="004118B6" w:rsidRDefault="0082609F" w:rsidP="00C90479">
      <w:pPr>
        <w:jc w:val="both"/>
      </w:pPr>
      <w:r>
        <w:t xml:space="preserve">ALS patient is immobile except being able </w:t>
      </w:r>
      <w:del w:id="5" w:author="tyang" w:date="2019-02-12T09:12:00Z">
        <w:r w:rsidDel="00506CCC">
          <w:delText>to blink</w:delText>
        </w:r>
      </w:del>
      <w:ins w:id="6" w:author="tyang" w:date="2019-02-12T09:12:00Z">
        <w:r w:rsidR="00506CCC">
          <w:t>to open eye lip slowly</w:t>
        </w:r>
      </w:ins>
      <w:r>
        <w:t xml:space="preserve">. Absence of motion artefacts which </w:t>
      </w:r>
      <w:r w:rsidR="00DE70B2">
        <w:t xml:space="preserve">enable us to study EEG wave/signal belonging to </w:t>
      </w:r>
      <w:del w:id="7" w:author="tyang" w:date="2019-02-12T09:12:00Z">
        <w:r w:rsidR="00DE70B2" w:rsidDel="00506CCC">
          <w:delText>movement</w:delText>
        </w:r>
      </w:del>
      <w:ins w:id="8" w:author="tyang" w:date="2019-02-12T09:12:00Z">
        <w:r w:rsidR="00506CCC">
          <w:t xml:space="preserve">mental activity, such as motor </w:t>
        </w:r>
      </w:ins>
      <w:ins w:id="9" w:author="tyang" w:date="2019-02-12T09:13:00Z">
        <w:r w:rsidR="00506CCC">
          <w:t>imagery</w:t>
        </w:r>
      </w:ins>
      <w:r w:rsidR="00DE70B2">
        <w:t xml:space="preserve">. </w:t>
      </w:r>
      <w:commentRangeStart w:id="10"/>
      <w:r w:rsidR="00173A91">
        <w:t xml:space="preserve">We categorise </w:t>
      </w:r>
      <w:r w:rsidR="00856F85">
        <w:t>0 to</w:t>
      </w:r>
      <w:r w:rsidR="00173A91">
        <w:t xml:space="preserve"> 4 Hz as motion artefacts and be</w:t>
      </w:r>
      <w:r w:rsidR="002C17C8">
        <w:t xml:space="preserve">yond 4 Hz are other signals. </w:t>
      </w:r>
      <w:commentRangeEnd w:id="10"/>
      <w:r w:rsidR="00506CCC">
        <w:rPr>
          <w:rStyle w:val="CommentReference"/>
        </w:rPr>
        <w:commentReference w:id="10"/>
      </w:r>
    </w:p>
    <w:p w14:paraId="085807C4" w14:textId="7B5B4620" w:rsidR="00522C7B" w:rsidRDefault="00522C7B" w:rsidP="00C90479">
      <w:pPr>
        <w:jc w:val="both"/>
        <w:rPr>
          <w:b/>
          <w:u w:val="single"/>
        </w:rPr>
      </w:pPr>
      <w:r w:rsidRPr="00D47C58">
        <w:rPr>
          <w:b/>
          <w:u w:val="single"/>
        </w:rPr>
        <w:t xml:space="preserve">Possible Project </w:t>
      </w:r>
      <w:r w:rsidR="00914D5B">
        <w:rPr>
          <w:b/>
          <w:u w:val="single"/>
        </w:rPr>
        <w:t>Steps</w:t>
      </w:r>
    </w:p>
    <w:p w14:paraId="629973B7" w14:textId="3FF66B67" w:rsidR="00A13E16" w:rsidRDefault="00A13E16" w:rsidP="00D47C58">
      <w:pPr>
        <w:pStyle w:val="ListParagraph"/>
        <w:numPr>
          <w:ilvl w:val="0"/>
          <w:numId w:val="1"/>
        </w:numPr>
        <w:jc w:val="both"/>
      </w:pPr>
      <w:r>
        <w:t xml:space="preserve">Conduct literature review on </w:t>
      </w:r>
      <w:r w:rsidRPr="00FE5C2D">
        <w:rPr>
          <w:b/>
        </w:rPr>
        <w:t>inter-subject</w:t>
      </w:r>
      <w:r>
        <w:t xml:space="preserve"> </w:t>
      </w:r>
      <w:r w:rsidR="00856F85">
        <w:t xml:space="preserve">motor-imagery classification models </w:t>
      </w:r>
      <w:r w:rsidR="00FE5C2D">
        <w:t>and</w:t>
      </w:r>
      <w:r w:rsidR="00856F85">
        <w:t xml:space="preserve"> on </w:t>
      </w:r>
      <w:r w:rsidR="00797C70" w:rsidRPr="00FE5C2D">
        <w:rPr>
          <w:b/>
        </w:rPr>
        <w:t>single subject</w:t>
      </w:r>
      <w:r w:rsidR="00797C70">
        <w:t xml:space="preserve"> classification models</w:t>
      </w:r>
      <w:r w:rsidR="00207905">
        <w:t xml:space="preserve">. M. </w:t>
      </w:r>
      <w:proofErr w:type="spellStart"/>
      <w:r w:rsidR="00207905">
        <w:t>Arvaneh</w:t>
      </w:r>
      <w:proofErr w:type="spellEnd"/>
      <w:r w:rsidR="00207905">
        <w:t>, C. Guan, K. Ang and C. Quek</w:t>
      </w:r>
      <w:r w:rsidR="000A439A">
        <w:t xml:space="preserve">. </w:t>
      </w:r>
      <w:r w:rsidR="000A439A" w:rsidRPr="00BC60BD">
        <w:rPr>
          <w:b/>
        </w:rPr>
        <w:t>Do not</w:t>
      </w:r>
      <w:r w:rsidR="000A439A">
        <w:t xml:space="preserve"> limit ourselves to these scientists and researchers only.</w:t>
      </w:r>
    </w:p>
    <w:p w14:paraId="484035C3" w14:textId="131D357B" w:rsidR="0063463D" w:rsidRDefault="0063463D" w:rsidP="00D47C58">
      <w:pPr>
        <w:pStyle w:val="ListParagraph"/>
        <w:numPr>
          <w:ilvl w:val="0"/>
          <w:numId w:val="1"/>
        </w:numPr>
        <w:jc w:val="both"/>
      </w:pPr>
      <w:r>
        <w:t>Pre-process data</w:t>
      </w:r>
    </w:p>
    <w:p w14:paraId="28445763" w14:textId="7DD03410" w:rsidR="0063463D" w:rsidRDefault="0063463D" w:rsidP="0063463D">
      <w:pPr>
        <w:pStyle w:val="ListParagraph"/>
        <w:numPr>
          <w:ilvl w:val="1"/>
          <w:numId w:val="1"/>
        </w:numPr>
        <w:jc w:val="both"/>
      </w:pPr>
      <w:commentRangeStart w:id="11"/>
      <w:r>
        <w:t>Remove bad trials based on observation</w:t>
      </w:r>
    </w:p>
    <w:p w14:paraId="376A3E2D" w14:textId="4D901C13" w:rsidR="0063463D" w:rsidRDefault="00691B69" w:rsidP="0063463D">
      <w:pPr>
        <w:pStyle w:val="ListParagraph"/>
        <w:numPr>
          <w:ilvl w:val="1"/>
          <w:numId w:val="1"/>
        </w:numPr>
        <w:jc w:val="both"/>
      </w:pPr>
      <w:r>
        <w:t>Use a rule-based method to remove noise (i.e. EEG wave above 100 m</w:t>
      </w:r>
      <w:r w:rsidR="00223429">
        <w:t>V)</w:t>
      </w:r>
    </w:p>
    <w:p w14:paraId="2C91ED34" w14:textId="4597E52F" w:rsidR="00223429" w:rsidRDefault="00223429" w:rsidP="0063463D">
      <w:pPr>
        <w:pStyle w:val="ListParagraph"/>
        <w:numPr>
          <w:ilvl w:val="1"/>
          <w:numId w:val="1"/>
        </w:numPr>
        <w:jc w:val="both"/>
      </w:pPr>
      <w:r>
        <w:t xml:space="preserve">Check that dataset does not have motion </w:t>
      </w:r>
      <w:r w:rsidR="00A148AA">
        <w:t xml:space="preserve">artefacts </w:t>
      </w:r>
    </w:p>
    <w:p w14:paraId="6F4005E0" w14:textId="3BB09BAD" w:rsidR="00A148AA" w:rsidRDefault="00A148AA" w:rsidP="0063463D">
      <w:pPr>
        <w:pStyle w:val="ListParagraph"/>
        <w:numPr>
          <w:ilvl w:val="1"/>
          <w:numId w:val="1"/>
        </w:numPr>
        <w:jc w:val="both"/>
      </w:pPr>
      <w:r>
        <w:t xml:space="preserve">Check for singularity </w:t>
      </w:r>
      <w:r w:rsidR="00170960">
        <w:t>to remove data that is suspected short circuit</w:t>
      </w:r>
      <w:commentRangeEnd w:id="11"/>
      <w:r w:rsidR="002773FF">
        <w:rPr>
          <w:rStyle w:val="CommentReference"/>
        </w:rPr>
        <w:commentReference w:id="11"/>
      </w:r>
    </w:p>
    <w:p w14:paraId="7C3977B0" w14:textId="77777777" w:rsidR="005A3AC1" w:rsidRDefault="002C17C8" w:rsidP="002C17C8">
      <w:pPr>
        <w:pStyle w:val="ListParagraph"/>
        <w:numPr>
          <w:ilvl w:val="0"/>
          <w:numId w:val="1"/>
        </w:numPr>
        <w:jc w:val="both"/>
      </w:pPr>
      <w:r>
        <w:t>Deep Learning approach such as convolutional neural net</w:t>
      </w:r>
      <w:r w:rsidR="0032186A">
        <w:t xml:space="preserve">s. </w:t>
      </w:r>
    </w:p>
    <w:p w14:paraId="015113D1" w14:textId="5A5CA401" w:rsidR="002C17C8" w:rsidRDefault="005A3AC1" w:rsidP="002C17C8">
      <w:pPr>
        <w:pStyle w:val="ListParagraph"/>
        <w:numPr>
          <w:ilvl w:val="0"/>
          <w:numId w:val="1"/>
        </w:numPr>
        <w:jc w:val="both"/>
      </w:pPr>
      <w:commentRangeStart w:id="12"/>
      <w:r>
        <w:t>Prepare image</w:t>
      </w:r>
      <w:r w:rsidR="0032186A">
        <w:t xml:space="preserve"> using Filter Band</w:t>
      </w:r>
      <w:r w:rsidR="00740035">
        <w:t xml:space="preserve"> Common</w:t>
      </w:r>
      <w:r w:rsidR="0032186A">
        <w:t xml:space="preserve"> Spatial Pattern</w:t>
      </w:r>
      <w:r w:rsidR="00740035">
        <w:t xml:space="preserve"> (FBCSP) method</w:t>
      </w:r>
      <w:r w:rsidR="0032186A">
        <w:t xml:space="preserve"> and decod</w:t>
      </w:r>
      <w:r w:rsidR="00A704F0">
        <w:t>ing</w:t>
      </w:r>
      <w:r w:rsidR="0032186A">
        <w:t xml:space="preserve"> of signal</w:t>
      </w:r>
    </w:p>
    <w:p w14:paraId="7519637E" w14:textId="5F4679A4" w:rsidR="0032186A" w:rsidRDefault="00DC2024" w:rsidP="002C17C8">
      <w:pPr>
        <w:pStyle w:val="ListParagraph"/>
        <w:numPr>
          <w:ilvl w:val="0"/>
          <w:numId w:val="1"/>
        </w:numPr>
        <w:jc w:val="both"/>
      </w:pPr>
      <w:r>
        <w:t>Place all data (30 channels) into a 6 x 5 black-white image.</w:t>
      </w:r>
      <w:commentRangeEnd w:id="12"/>
      <w:r w:rsidR="002773FF">
        <w:rPr>
          <w:rStyle w:val="CommentReference"/>
        </w:rPr>
        <w:commentReference w:id="12"/>
      </w:r>
    </w:p>
    <w:p w14:paraId="2DB56CAF" w14:textId="567FBFFB" w:rsidR="00923E93" w:rsidRDefault="00923E93" w:rsidP="002C17C8">
      <w:pPr>
        <w:pStyle w:val="ListParagraph"/>
        <w:numPr>
          <w:ilvl w:val="0"/>
          <w:numId w:val="1"/>
        </w:numPr>
        <w:jc w:val="both"/>
      </w:pPr>
      <w:r>
        <w:t>Train, Validate and test deep learning model on ALS patient dataset</w:t>
      </w:r>
    </w:p>
    <w:p w14:paraId="1ADD56A1" w14:textId="18D0BECE" w:rsidR="00D47C58" w:rsidRDefault="00AF5462" w:rsidP="00D47C58">
      <w:pPr>
        <w:pStyle w:val="ListParagraph"/>
        <w:numPr>
          <w:ilvl w:val="0"/>
          <w:numId w:val="1"/>
        </w:numPr>
        <w:jc w:val="both"/>
      </w:pPr>
      <w:r>
        <w:t xml:space="preserve">We can use deep learning to obtain a </w:t>
      </w:r>
      <w:r w:rsidR="00592760">
        <w:t>transformation</w:t>
      </w:r>
      <w:r>
        <w:t xml:space="preserve"> matrix for each subject</w:t>
      </w:r>
      <w:r w:rsidR="00FC17F0">
        <w:t>. Transfer learning to another subject if possible.</w:t>
      </w:r>
    </w:p>
    <w:p w14:paraId="1BEBB656" w14:textId="41ABE554" w:rsidR="00592760" w:rsidRDefault="00914D5B" w:rsidP="00D47C58">
      <w:pPr>
        <w:pStyle w:val="ListParagraph"/>
        <w:numPr>
          <w:ilvl w:val="0"/>
          <w:numId w:val="1"/>
        </w:numPr>
        <w:jc w:val="both"/>
      </w:pPr>
      <w:r>
        <w:t>Develop</w:t>
      </w:r>
      <w:r w:rsidR="00891D6B">
        <w:t>/Optimize/Tune</w:t>
      </w:r>
      <w:r>
        <w:t xml:space="preserve"> a generic model for the patient</w:t>
      </w:r>
    </w:p>
    <w:p w14:paraId="7A899A02" w14:textId="342B5D48" w:rsidR="004665CA" w:rsidRDefault="004665CA" w:rsidP="00D47C58">
      <w:pPr>
        <w:pStyle w:val="ListParagraph"/>
        <w:numPr>
          <w:ilvl w:val="0"/>
          <w:numId w:val="1"/>
        </w:numPr>
        <w:jc w:val="both"/>
      </w:pPr>
      <w:r>
        <w:t xml:space="preserve">Further work: identify optimum </w:t>
      </w:r>
      <w:r w:rsidR="006918FC">
        <w:t>frequency</w:t>
      </w:r>
      <w:r>
        <w:t xml:space="preserve"> bands for correlation of spectral energy graphs</w:t>
      </w:r>
    </w:p>
    <w:p w14:paraId="0CF20232" w14:textId="71D3EDDF" w:rsidR="00914D5B" w:rsidRPr="00D47C58" w:rsidRDefault="00914D5B" w:rsidP="002C17C8">
      <w:pPr>
        <w:ind w:left="360"/>
        <w:jc w:val="both"/>
      </w:pPr>
    </w:p>
    <w:sectPr w:rsidR="00914D5B" w:rsidRPr="00D47C5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tyang" w:date="2019-02-12T09:13:00Z" w:initials="YT">
    <w:p w14:paraId="4E88328A" w14:textId="733848B6" w:rsidR="00506CCC" w:rsidRDefault="00506CCC">
      <w:pPr>
        <w:pStyle w:val="CommentText"/>
      </w:pPr>
      <w:r>
        <w:rPr>
          <w:rStyle w:val="CommentReference"/>
        </w:rPr>
        <w:annotationRef/>
      </w:r>
      <w:r>
        <w:t>This is not accurate to say so. Please search for EEG signal frequency bands to understand more about EEG signal.</w:t>
      </w:r>
    </w:p>
  </w:comment>
  <w:comment w:id="11" w:author="tyang [2]" w:date="2019-02-12T09:29:00Z" w:initials="YT">
    <w:p w14:paraId="585FF7DF" w14:textId="63544B7D" w:rsidR="002773FF" w:rsidRDefault="002773FF">
      <w:pPr>
        <w:pStyle w:val="CommentText"/>
      </w:pPr>
      <w:r>
        <w:rPr>
          <w:rStyle w:val="CommentReference"/>
        </w:rPr>
        <w:annotationRef/>
      </w:r>
      <w:r>
        <w:t>Please conduct literature review to identify proper rules/method to reject trials.</w:t>
      </w:r>
    </w:p>
  </w:comment>
  <w:comment w:id="12" w:author="tyang [3]" w:date="2019-02-12T09:29:00Z" w:initials="YT">
    <w:p w14:paraId="33E0E6D5" w14:textId="2C9B0749" w:rsidR="002773FF" w:rsidRDefault="002773FF">
      <w:pPr>
        <w:pStyle w:val="CommentText"/>
      </w:pPr>
      <w:r>
        <w:rPr>
          <w:rStyle w:val="CommentReference"/>
        </w:rPr>
        <w:annotationRef/>
      </w:r>
      <w:r>
        <w:t>This may or may not be a necessary step. We shall have a better understanding, and hence planning after literature review.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88328A" w15:done="0"/>
  <w15:commentEx w15:paraId="585FF7DF" w15:done="0"/>
  <w15:commentEx w15:paraId="33E0E6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1EB92" w14:textId="77777777" w:rsidR="00FA7B57" w:rsidRDefault="00FA7B57" w:rsidP="00D47C58">
      <w:pPr>
        <w:spacing w:after="0" w:line="240" w:lineRule="auto"/>
      </w:pPr>
      <w:r>
        <w:separator/>
      </w:r>
    </w:p>
  </w:endnote>
  <w:endnote w:type="continuationSeparator" w:id="0">
    <w:p w14:paraId="556E9410" w14:textId="77777777" w:rsidR="00FA7B57" w:rsidRDefault="00FA7B57" w:rsidP="00D4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910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1945B" w14:textId="0DA7D406" w:rsidR="00D47C58" w:rsidRDefault="00D47C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1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BA5711" w14:textId="77777777" w:rsidR="00D47C58" w:rsidRDefault="00D47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0CD36" w14:textId="77777777" w:rsidR="00FA7B57" w:rsidRDefault="00FA7B57" w:rsidP="00D47C58">
      <w:pPr>
        <w:spacing w:after="0" w:line="240" w:lineRule="auto"/>
      </w:pPr>
      <w:r>
        <w:separator/>
      </w:r>
    </w:p>
  </w:footnote>
  <w:footnote w:type="continuationSeparator" w:id="0">
    <w:p w14:paraId="2D54B5AC" w14:textId="77777777" w:rsidR="00FA7B57" w:rsidRDefault="00FA7B57" w:rsidP="00D4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45D7"/>
    <w:multiLevelType w:val="hybridMultilevel"/>
    <w:tmpl w:val="2C0407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yang">
    <w15:presenceInfo w15:providerId="AD" w15:userId="S-1-5-21-891256401-3370977770-906022168-5803"/>
  </w15:person>
  <w15:person w15:author="tyang [2]">
    <w15:presenceInfo w15:providerId="AD" w15:userId="S-1-5-21-891256401-3370977770-906022168-5803"/>
  </w15:person>
  <w15:person w15:author="tyang [3]">
    <w15:presenceInfo w15:providerId="AD" w15:userId="S-1-5-21-891256401-3370977770-906022168-5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E2"/>
    <w:rsid w:val="00005E75"/>
    <w:rsid w:val="000719E2"/>
    <w:rsid w:val="000A439A"/>
    <w:rsid w:val="000F5EEC"/>
    <w:rsid w:val="00170960"/>
    <w:rsid w:val="00173A91"/>
    <w:rsid w:val="00175DAC"/>
    <w:rsid w:val="00207905"/>
    <w:rsid w:val="00223429"/>
    <w:rsid w:val="002773FF"/>
    <w:rsid w:val="002C17C8"/>
    <w:rsid w:val="0032186A"/>
    <w:rsid w:val="00366710"/>
    <w:rsid w:val="004118B6"/>
    <w:rsid w:val="00462384"/>
    <w:rsid w:val="004665CA"/>
    <w:rsid w:val="00506CCC"/>
    <w:rsid w:val="00522C7B"/>
    <w:rsid w:val="00592760"/>
    <w:rsid w:val="005A3AC1"/>
    <w:rsid w:val="0063463D"/>
    <w:rsid w:val="006918FC"/>
    <w:rsid w:val="00691B69"/>
    <w:rsid w:val="00706102"/>
    <w:rsid w:val="00740035"/>
    <w:rsid w:val="00797C70"/>
    <w:rsid w:val="007A275A"/>
    <w:rsid w:val="007B717C"/>
    <w:rsid w:val="0080290A"/>
    <w:rsid w:val="0082609F"/>
    <w:rsid w:val="00856F85"/>
    <w:rsid w:val="00891D6B"/>
    <w:rsid w:val="008D5777"/>
    <w:rsid w:val="00914D5B"/>
    <w:rsid w:val="00923E93"/>
    <w:rsid w:val="00A13E16"/>
    <w:rsid w:val="00A148AA"/>
    <w:rsid w:val="00A704F0"/>
    <w:rsid w:val="00A85A3D"/>
    <w:rsid w:val="00AB49A6"/>
    <w:rsid w:val="00AF5462"/>
    <w:rsid w:val="00B43462"/>
    <w:rsid w:val="00BC60BD"/>
    <w:rsid w:val="00C07A96"/>
    <w:rsid w:val="00C90479"/>
    <w:rsid w:val="00CE1C55"/>
    <w:rsid w:val="00D47C58"/>
    <w:rsid w:val="00DC2024"/>
    <w:rsid w:val="00DE70B2"/>
    <w:rsid w:val="00FA7B57"/>
    <w:rsid w:val="00FB5B9C"/>
    <w:rsid w:val="00FC17F0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E8FD"/>
  <w15:chartTrackingRefBased/>
  <w15:docId w15:val="{ACB2CF9D-EB2D-44EC-9114-7E25B0FA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58"/>
  </w:style>
  <w:style w:type="paragraph" w:styleId="Footer">
    <w:name w:val="footer"/>
    <w:basedOn w:val="Normal"/>
    <w:link w:val="FooterChar"/>
    <w:uiPriority w:val="99"/>
    <w:unhideWhenUsed/>
    <w:rsid w:val="00D47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58"/>
  </w:style>
  <w:style w:type="paragraph" w:styleId="ListParagraph">
    <w:name w:val="List Paragraph"/>
    <w:basedOn w:val="Normal"/>
    <w:uiPriority w:val="34"/>
    <w:qFormat/>
    <w:rsid w:val="00D47C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6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Chan</dc:creator>
  <cp:keywords/>
  <dc:description/>
  <cp:lastModifiedBy>Yang Tao</cp:lastModifiedBy>
  <cp:revision>48</cp:revision>
  <dcterms:created xsi:type="dcterms:W3CDTF">2019-02-09T14:10:00Z</dcterms:created>
  <dcterms:modified xsi:type="dcterms:W3CDTF">2019-02-12T01:32:00Z</dcterms:modified>
</cp:coreProperties>
</file>